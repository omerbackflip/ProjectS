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21DE" w14:textId="77777777" w:rsidR="00C42178" w:rsidRPr="00C42178" w:rsidRDefault="00C42178" w:rsidP="00C42178">
      <w:pPr>
        <w:ind w:left="360"/>
        <w:jc w:val="both"/>
        <w:rPr>
          <w:rFonts w:asciiTheme="minorHAnsi" w:eastAsia="Rubik" w:hAnsiTheme="minorHAnsi" w:cstheme="minorHAnsi"/>
          <w:bCs/>
          <w:sz w:val="24"/>
          <w:szCs w:val="24"/>
          <w:rtl/>
        </w:rPr>
      </w:pPr>
      <w:r w:rsidRPr="00C42178">
        <w:rPr>
          <w:rFonts w:asciiTheme="minorHAnsi" w:eastAsia="Rubik" w:hAnsiTheme="minorHAnsi" w:cstheme="minorHAnsi"/>
          <w:bCs/>
          <w:sz w:val="24"/>
          <w:szCs w:val="24"/>
          <w:rtl/>
        </w:rPr>
        <w:t>תמורה/ מודל השותפות</w:t>
      </w:r>
    </w:p>
    <w:p w14:paraId="56EF0502" w14:textId="77777777" w:rsidR="00C42178" w:rsidRPr="00C42178" w:rsidRDefault="00C42178" w:rsidP="00C42178">
      <w:pPr>
        <w:ind w:left="360"/>
        <w:jc w:val="both"/>
        <w:rPr>
          <w:rFonts w:asciiTheme="minorHAnsi" w:eastAsia="Rubik" w:hAnsiTheme="minorHAnsi" w:cstheme="minorHAnsi"/>
          <w:b/>
          <w:sz w:val="24"/>
          <w:szCs w:val="24"/>
          <w:u w:val="single"/>
        </w:rPr>
      </w:pPr>
      <w:r w:rsidRPr="00C42178">
        <w:rPr>
          <w:rFonts w:asciiTheme="minorHAnsi" w:eastAsia="Rubik" w:hAnsiTheme="minorHAnsi" w:cstheme="minorHAnsi"/>
          <w:b/>
          <w:sz w:val="24"/>
          <w:szCs w:val="24"/>
          <w:u w:val="single"/>
          <w:rtl/>
        </w:rPr>
        <w:t>מודל השותפות תקף לשיתוף פעולה למשך שנה אחת.</w:t>
      </w:r>
    </w:p>
    <w:p w14:paraId="2AA002E2" w14:textId="0CE862BE" w:rsidR="00C42178" w:rsidRPr="00803836" w:rsidRDefault="00C42178" w:rsidP="00C42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Rubik" w:hAnsiTheme="minorHAnsi" w:cstheme="minorHAnsi"/>
          <w:color w:val="000000"/>
          <w:sz w:val="24"/>
          <w:szCs w:val="24"/>
          <w:highlight w:val="yellow"/>
          <w:rPrChange w:id="0" w:author="מיכל גדות" w:date="2021-10-08T14:02:00Z">
            <w:rPr>
              <w:rFonts w:asciiTheme="minorHAnsi" w:eastAsia="Rubik" w:hAnsiTheme="minorHAnsi" w:cstheme="minorHAnsi"/>
              <w:color w:val="000000"/>
              <w:sz w:val="24"/>
              <w:szCs w:val="24"/>
            </w:rPr>
          </w:rPrChange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>השותפות כולה תהיה מותנית ב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</w:rPr>
        <w:t>KPI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 xml:space="preserve"> – יעדים כלכליים שנגדיר יחדיו לחברה.</w:t>
      </w:r>
      <w:ins w:id="1" w:author="מיכל גדות" w:date="2021-10-08T14:00:00Z">
        <w:r w:rsidR="00803836">
          <w:rPr>
            <w:rFonts w:asciiTheme="minorHAnsi" w:eastAsia="Rubik" w:hAnsiTheme="minorHAnsi" w:cstheme="minorHAnsi" w:hint="cs"/>
            <w:color w:val="000000"/>
            <w:sz w:val="24"/>
            <w:szCs w:val="24"/>
            <w:rtl/>
          </w:rPr>
          <w:t xml:space="preserve"> </w:t>
        </w:r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2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(יש להגדיר את היעדים </w:t>
        </w:r>
        <w:r w:rsidR="00803836" w:rsidRPr="00803836">
          <w:rPr>
            <w:rFonts w:asciiTheme="minorHAnsi" w:eastAsia="Rubik" w:hAnsiTheme="minorHAnsi" w:cstheme="minorHAnsi" w:hint="cs"/>
            <w:b/>
            <w:bCs/>
            <w:color w:val="000000"/>
            <w:sz w:val="24"/>
            <w:szCs w:val="24"/>
            <w:highlight w:val="yellow"/>
            <w:u w:val="single"/>
            <w:rtl/>
            <w:rPrChange w:id="3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שיהיו ברורים</w:t>
        </w:r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4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 לפני חתימה על החוזה)</w:t>
        </w:r>
      </w:ins>
    </w:p>
    <w:p w14:paraId="579B53D1" w14:textId="710FDB01" w:rsidR="00C42178" w:rsidRPr="00803836" w:rsidRDefault="00C42178" w:rsidP="00C42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Rubik" w:hAnsiTheme="minorHAnsi" w:cstheme="minorHAnsi"/>
          <w:color w:val="000000"/>
          <w:sz w:val="24"/>
          <w:szCs w:val="24"/>
          <w:highlight w:val="yellow"/>
          <w:rPrChange w:id="5" w:author="מיכל גדות" w:date="2021-10-08T14:02:00Z">
            <w:rPr>
              <w:rFonts w:asciiTheme="minorHAnsi" w:eastAsia="Rubik" w:hAnsiTheme="minorHAnsi" w:cstheme="minorHAnsi"/>
              <w:color w:val="000000"/>
              <w:sz w:val="24"/>
              <w:szCs w:val="24"/>
            </w:rPr>
          </w:rPrChange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 xml:space="preserve">על מנת שהיעדים יהיו מדידים – נגדיר 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</w:rPr>
        <w:t xml:space="preserve">KPI 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 xml:space="preserve"> כיעד מכירתי (מחזור מכירות) שעלינו להגיע אליו.</w:t>
      </w:r>
      <w:ins w:id="6" w:author="מיכל גדות" w:date="2021-10-08T14:00:00Z">
        <w:r w:rsidR="00803836">
          <w:rPr>
            <w:rFonts w:asciiTheme="minorHAnsi" w:eastAsia="Rubik" w:hAnsiTheme="minorHAnsi" w:cstheme="minorHAnsi" w:hint="cs"/>
            <w:color w:val="000000"/>
            <w:sz w:val="24"/>
            <w:szCs w:val="24"/>
            <w:rtl/>
          </w:rPr>
          <w:t xml:space="preserve">  </w:t>
        </w:r>
      </w:ins>
      <w:ins w:id="7" w:author="מיכל גדות" w:date="2021-10-08T14:01:00Z"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8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(מעולה !!!!!!!!   שאם לא מגיעים ליעד זה, ניתנת לך האפשרות להחליט האם להמשיך </w:t>
        </w:r>
        <w:proofErr w:type="spellStart"/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9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איתו</w:t>
        </w:r>
        <w:proofErr w:type="spellEnd"/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10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 </w:t>
        </w:r>
        <w:proofErr w:type="spellStart"/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11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כן.לא</w:t>
        </w:r>
        <w:proofErr w:type="spellEnd"/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12" w:author="מיכל גדות" w:date="2021-10-08T14:02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 באיזה אופן...... )</w:t>
        </w:r>
      </w:ins>
    </w:p>
    <w:p w14:paraId="7CEB7035" w14:textId="77777777" w:rsidR="00C42178" w:rsidRPr="00C42178" w:rsidRDefault="00C42178" w:rsidP="00C421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Rubik" w:hAnsiTheme="minorHAnsi" w:cstheme="minorHAnsi"/>
          <w:color w:val="000000"/>
          <w:sz w:val="24"/>
          <w:szCs w:val="24"/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 xml:space="preserve">בכל רבעון - נגדיר יעדים רבעוניים </w:t>
      </w:r>
    </w:p>
    <w:p w14:paraId="6F3CA80C" w14:textId="77777777" w:rsidR="00C42178" w:rsidRPr="00C42178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 w:firstLine="720"/>
        <w:jc w:val="both"/>
        <w:rPr>
          <w:rFonts w:asciiTheme="minorHAnsi" w:eastAsia="Rubik" w:hAnsiTheme="minorHAnsi" w:cstheme="minorHAnsi"/>
          <w:color w:val="000000"/>
          <w:sz w:val="24"/>
          <w:szCs w:val="24"/>
          <w:rtl/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>שעבורם יתווספו 2% ממניות החברה, בכל רבעון שנעמוד ביעד.</w:t>
      </w:r>
    </w:p>
    <w:p w14:paraId="0507CBE0" w14:textId="77777777" w:rsidR="00C42178" w:rsidRPr="00C42178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 w:firstLine="720"/>
        <w:jc w:val="both"/>
        <w:rPr>
          <w:rFonts w:asciiTheme="minorHAnsi" w:eastAsia="Rubik" w:hAnsiTheme="minorHAnsi" w:cstheme="minorHAnsi"/>
          <w:color w:val="000000"/>
          <w:sz w:val="24"/>
          <w:szCs w:val="24"/>
          <w:rtl/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>+</w:t>
      </w:r>
    </w:p>
    <w:p w14:paraId="1724F910" w14:textId="5D4532F2" w:rsidR="00C42178" w:rsidRPr="00C42178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 w:firstLine="720"/>
        <w:jc w:val="both"/>
        <w:rPr>
          <w:rFonts w:asciiTheme="minorHAnsi" w:eastAsia="Rubik" w:hAnsiTheme="minorHAnsi" w:cstheme="minorHAnsi"/>
          <w:color w:val="000000"/>
          <w:sz w:val="24"/>
          <w:szCs w:val="24"/>
          <w:rtl/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 xml:space="preserve">בנוסף, עבור עסקאות שתיווך יואב </w:t>
      </w:r>
      <w:proofErr w:type="spellStart"/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>לאביוד</w:t>
      </w:r>
      <w:proofErr w:type="spellEnd"/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>, יהיה זכאי ל25% מסך כל עסקה (לאחר ניכוי מע"מ)</w:t>
      </w:r>
      <w:ins w:id="13" w:author="מיכל גדות" w:date="2021-10-08T14:02:00Z">
        <w:r w:rsidR="00803836">
          <w:rPr>
            <w:rFonts w:asciiTheme="minorHAnsi" w:eastAsia="Rubik" w:hAnsiTheme="minorHAnsi" w:cstheme="minorHAnsi" w:hint="cs"/>
            <w:color w:val="000000"/>
            <w:sz w:val="24"/>
            <w:szCs w:val="24"/>
            <w:rtl/>
          </w:rPr>
          <w:t xml:space="preserve"> </w:t>
        </w:r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14" w:author="מיכל גדות" w:date="2021-10-08T14:03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(הסכום הזה יעבור אליו כמשכורת ולא כאחוזים בחברה</w:t>
        </w:r>
      </w:ins>
      <w:ins w:id="15" w:author="מיכל גדות" w:date="2021-10-08T14:03:00Z">
        <w:r w:rsid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 xml:space="preserve"> </w:t>
        </w:r>
        <w:r w:rsidR="00803836">
          <w:rPr>
            <w:rFonts w:asciiTheme="minorHAnsi" w:eastAsia="Rubik" w:hAnsiTheme="minorHAnsi" w:cstheme="minorHAnsi"/>
            <w:color w:val="000000"/>
            <w:sz w:val="24"/>
            <w:szCs w:val="24"/>
            <w:highlight w:val="yellow"/>
            <w:rtl/>
          </w:rPr>
          <w:t>–</w:t>
        </w:r>
        <w:r w:rsid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 xml:space="preserve"> אתה יכול אפילו לה</w:t>
        </w:r>
      </w:ins>
      <w:ins w:id="16" w:author="מיכל גדות" w:date="2021-10-08T14:04:00Z">
        <w:r w:rsid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>גדיל לו את זה ל 30%-40% אם יהיה יותר קל לך לשכנע אותו.....</w:t>
        </w:r>
      </w:ins>
      <w:ins w:id="17" w:author="מיכל גדות" w:date="2021-10-08T14:02:00Z"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18" w:author="מיכל גדות" w:date="2021-10-08T14:03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)</w:t>
        </w:r>
      </w:ins>
    </w:p>
    <w:p w14:paraId="0073A67F" w14:textId="77777777" w:rsidR="00C42178" w:rsidRPr="00C42178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 w:firstLine="720"/>
        <w:jc w:val="both"/>
        <w:rPr>
          <w:rFonts w:asciiTheme="minorHAnsi" w:eastAsia="Rubik" w:hAnsiTheme="minorHAnsi" w:cstheme="minorHAnsi"/>
          <w:color w:val="000000"/>
          <w:sz w:val="24"/>
          <w:szCs w:val="24"/>
          <w:rtl/>
        </w:rPr>
      </w:pPr>
    </w:p>
    <w:p w14:paraId="6FC6F4C8" w14:textId="77777777" w:rsidR="00C42178" w:rsidRPr="00C42178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/>
        <w:jc w:val="both"/>
        <w:rPr>
          <w:rFonts w:asciiTheme="minorHAnsi" w:eastAsia="Rubik" w:hAnsiTheme="minorHAnsi" w:cstheme="minorHAnsi"/>
          <w:color w:val="000000"/>
          <w:sz w:val="24"/>
          <w:szCs w:val="24"/>
          <w:rtl/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 xml:space="preserve">בסוף כל רבעון, 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  <w:u w:val="single"/>
          <w:rtl/>
        </w:rPr>
        <w:t>במידה ועמדנו ביעדי ה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  <w:u w:val="single"/>
        </w:rPr>
        <w:t>KPI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  <w:u w:val="single"/>
          <w:rtl/>
        </w:rPr>
        <w:t xml:space="preserve"> הרבעוניים שלנו</w:t>
      </w: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>, יוכל יואב לקבל את התשלום בהעברה בנקאית</w:t>
      </w:r>
    </w:p>
    <w:p w14:paraId="747B97E2" w14:textId="7487EB5E" w:rsidR="00803836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/>
        <w:jc w:val="both"/>
        <w:rPr>
          <w:ins w:id="19" w:author="מיכל גדות" w:date="2021-10-08T14:08:00Z"/>
          <w:rFonts w:asciiTheme="minorHAnsi" w:eastAsia="Rubik" w:hAnsiTheme="minorHAnsi" w:cstheme="minorHAnsi"/>
          <w:color w:val="000000"/>
          <w:sz w:val="24"/>
          <w:szCs w:val="24"/>
          <w:highlight w:val="yellow"/>
          <w:rtl/>
        </w:rPr>
      </w:pPr>
      <w:r w:rsidRPr="00C42178">
        <w:rPr>
          <w:rFonts w:asciiTheme="minorHAnsi" w:eastAsia="Rubik" w:hAnsiTheme="minorHAnsi" w:cstheme="minorHAnsi"/>
          <w:color w:val="000000"/>
          <w:sz w:val="24"/>
          <w:szCs w:val="24"/>
          <w:rtl/>
        </w:rPr>
        <w:t>או שיוכל להשקיע אותם במיזם, ובכך לזכות ב1% נוסף.</w:t>
      </w:r>
      <w:ins w:id="20" w:author="מיכל גדות" w:date="2021-10-08T14:04:00Z">
        <w:r w:rsidR="00803836">
          <w:rPr>
            <w:rFonts w:asciiTheme="minorHAnsi" w:eastAsia="Rubik" w:hAnsiTheme="minorHAnsi" w:cstheme="minorHAnsi" w:hint="cs"/>
            <w:color w:val="000000"/>
            <w:sz w:val="24"/>
            <w:szCs w:val="24"/>
            <w:rtl/>
          </w:rPr>
          <w:t xml:space="preserve"> </w:t>
        </w:r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21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(לא ברור איך נקבע 1% </w:t>
        </w:r>
      </w:ins>
      <w:ins w:id="22" w:author="מיכל גדות" w:date="2021-10-08T14:12:00Z">
        <w:r w:rsid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>? מדוע האחוז</w:t>
        </w:r>
      </w:ins>
      <w:ins w:id="23" w:author="מיכל גדות" w:date="2021-10-08T14:13:00Z">
        <w:r w:rsid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 xml:space="preserve"> לא קשור בגובה ההכנסות</w:t>
        </w:r>
      </w:ins>
      <w:ins w:id="24" w:author="מיכל גדות" w:date="2021-10-08T14:04:00Z"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25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...?    אם </w:t>
        </w:r>
      </w:ins>
      <w:ins w:id="26" w:author="מיכל גדות" w:date="2021-10-08T14:05:00Z"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27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יואב </w:t>
        </w:r>
      </w:ins>
      <w:ins w:id="28" w:author="מיכל גדות" w:date="2021-10-08T14:04:00Z"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29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הכ</w:t>
        </w:r>
      </w:ins>
      <w:ins w:id="30" w:author="מיכל גדות" w:date="2021-10-08T14:05:00Z"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31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ניס לחברה במכירות 5,000 שח ברבעון או 50,000 ₪ ברבעון... אז למה 1</w:t>
        </w:r>
      </w:ins>
      <w:ins w:id="32" w:author="מיכל גדות" w:date="2021-10-08T14:06:00Z"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33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% בחברה? </w:t>
        </w:r>
        <w:r w:rsidR="00803836" w:rsidRPr="00803836">
          <w:rPr>
            <w:rFonts w:asciiTheme="minorHAnsi" w:eastAsia="Rubik" w:hAnsiTheme="minorHAnsi" w:cstheme="minorHAnsi"/>
            <w:color w:val="000000"/>
            <w:sz w:val="24"/>
            <w:szCs w:val="24"/>
            <w:highlight w:val="yellow"/>
            <w:rtl/>
            <w:rPrChange w:id="34" w:author="מיכל גדות" w:date="2021-10-08T14:07:00Z">
              <w:rPr>
                <w:rFonts w:asciiTheme="minorHAnsi" w:eastAsia="Rubik" w:hAnsiTheme="minorHAnsi" w:cstheme="minorHAnsi"/>
                <w:color w:val="000000"/>
                <w:sz w:val="24"/>
                <w:szCs w:val="24"/>
                <w:rtl/>
              </w:rPr>
            </w:rPrChange>
          </w:rPr>
          <w:t>–</w:t>
        </w:r>
        <w:r w:rsidR="00803836"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35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 זה לא סימטרי </w:t>
        </w:r>
      </w:ins>
    </w:p>
    <w:p w14:paraId="3EA981A9" w14:textId="6E6EAA27" w:rsidR="00C42178" w:rsidRPr="00A234F0" w:rsidRDefault="00803836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/>
        <w:jc w:val="both"/>
        <w:rPr>
          <w:ins w:id="36" w:author="מיכל גדות" w:date="2021-10-08T14:14:00Z"/>
          <w:rFonts w:asciiTheme="minorHAnsi" w:eastAsia="Rubik" w:hAnsiTheme="minorHAnsi" w:cstheme="minorHAnsi"/>
          <w:color w:val="000000"/>
          <w:sz w:val="24"/>
          <w:szCs w:val="24"/>
          <w:highlight w:val="yellow"/>
          <w:rtl/>
          <w:rPrChange w:id="37" w:author="מיכל גדות" w:date="2021-10-08T14:16:00Z">
            <w:rPr>
              <w:ins w:id="38" w:author="מיכל גדות" w:date="2021-10-08T14:14:00Z"/>
              <w:rFonts w:asciiTheme="minorHAnsi" w:eastAsia="Rubik" w:hAnsiTheme="minorHAnsi" w:cstheme="minorHAnsi"/>
              <w:color w:val="000000"/>
              <w:sz w:val="24"/>
              <w:szCs w:val="24"/>
              <w:rtl/>
            </w:rPr>
          </w:rPrChange>
        </w:rPr>
      </w:pPr>
      <w:ins w:id="39" w:author="מיכל גדות" w:date="2021-10-08T14:06:00Z">
        <w:r w:rsidRPr="00803836">
          <w:rPr>
            <w:rFonts w:asciiTheme="minorHAnsi" w:eastAsia="Rubik" w:hAnsiTheme="minorHAnsi" w:cstheme="minorHAnsi"/>
            <w:color w:val="000000"/>
            <w:sz w:val="24"/>
            <w:szCs w:val="24"/>
            <w:highlight w:val="yellow"/>
            <w:rtl/>
            <w:rPrChange w:id="40" w:author="מיכל גדות" w:date="2021-10-08T14:07:00Z">
              <w:rPr>
                <w:rFonts w:asciiTheme="minorHAnsi" w:eastAsia="Rubik" w:hAnsiTheme="minorHAnsi" w:cstheme="minorHAnsi"/>
                <w:color w:val="000000"/>
                <w:sz w:val="24"/>
                <w:szCs w:val="24"/>
                <w:rtl/>
              </w:rPr>
            </w:rPrChange>
          </w:rPr>
          <w:t>–</w:t>
        </w:r>
        <w:r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41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 </w:t>
        </w:r>
      </w:ins>
      <w:ins w:id="42" w:author="מיכל גדות" w:date="2021-10-08T14:08:00Z">
        <w:r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 xml:space="preserve">עומר, </w:t>
        </w:r>
      </w:ins>
      <w:ins w:id="43" w:author="מיכל גדות" w:date="2021-10-08T14:06:00Z">
        <w:r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44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בכלל הייתי מעדיף שלא תהייה את האופציה הזו בשבילו </w:t>
        </w:r>
        <w:r w:rsidRPr="00A234F0">
          <w:rPr>
            <w:rFonts w:asciiTheme="minorHAnsi" w:eastAsia="Rubik" w:hAnsiTheme="minorHAnsi" w:cstheme="minorHAnsi" w:hint="cs"/>
            <w:b/>
            <w:bCs/>
            <w:color w:val="FF0000"/>
            <w:sz w:val="24"/>
            <w:szCs w:val="24"/>
            <w:highlight w:val="yellow"/>
            <w:rtl/>
            <w:rPrChange w:id="45" w:author="מיכל גדות" w:date="2021-10-08T14:13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אלא רק בשבילך</w:t>
        </w:r>
      </w:ins>
      <w:ins w:id="46" w:author="מיכל גדות" w:date="2021-10-08T14:08:00Z">
        <w:r w:rsidRPr="00A234F0">
          <w:rPr>
            <w:rFonts w:asciiTheme="minorHAnsi" w:eastAsia="Rubik" w:hAnsiTheme="minorHAnsi" w:cstheme="minorHAnsi" w:hint="cs"/>
            <w:color w:val="FF0000"/>
            <w:sz w:val="24"/>
            <w:szCs w:val="24"/>
            <w:highlight w:val="yellow"/>
            <w:rtl/>
            <w:rPrChange w:id="47" w:author="מיכל גדות" w:date="2021-10-08T14:13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>(אתה הבעלים)</w:t>
        </w:r>
        <w:r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</w:rPr>
          <w:t xml:space="preserve"> </w:t>
        </w:r>
      </w:ins>
      <w:ins w:id="48" w:author="מיכל גדות" w:date="2021-10-08T14:06:00Z">
        <w:r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49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... כלומר אם בעוד שנה תראה שהוא כל-כך טוב בשבילך אז אתה תרצה ל</w:t>
        </w:r>
      </w:ins>
      <w:ins w:id="50" w:author="מיכל גדות" w:date="2021-10-08T14:07:00Z">
        <w:r w:rsidRPr="00803836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51" w:author="מיכל גדות" w:date="2021-10-08T14:07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תת לו עוד אחוזים כדי שיישאר איתך ללא קשר בסכום ההכנס</w:t>
        </w:r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52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ות שלו...</w:t>
        </w:r>
      </w:ins>
      <w:ins w:id="53" w:author="מיכל גדות" w:date="2021-10-08T14:09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54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</w:ins>
      <w:ins w:id="55" w:author="מיכל גדות" w:date="2021-10-08T14:08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56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ולכן אין צורך בסעיף הזה, </w:t>
        </w:r>
      </w:ins>
      <w:ins w:id="57" w:author="מיכל גדות" w:date="2021-10-08T14:09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58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 </w:t>
        </w:r>
      </w:ins>
      <w:ins w:id="59" w:author="מיכל גדות" w:date="2021-10-08T14:13:00Z">
        <w:r w:rsid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 xml:space="preserve">סעיף זה </w:t>
        </w:r>
      </w:ins>
      <w:ins w:id="60" w:author="מיכל גדות" w:date="2021-10-08T14:09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61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טוב רק בשבילו ולא טוב בשבילך כלל... זכור, אתה תמיד יכול להחליט להוסיף לו עוד אחוזים, לקחת עוד מישהו או לעשות כך </w:t>
        </w:r>
      </w:ins>
      <w:ins w:id="62" w:author="מיכל גדות" w:date="2021-10-08T14:14:00Z">
        <w:r w:rsid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>כמה</w:t>
        </w:r>
      </w:ins>
      <w:ins w:id="63" w:author="מיכל גדות" w:date="2021-10-08T14:09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64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 שתרצה מבלי לכתוב את זה בחוזה, אם הוא טוב את</w:t>
        </w:r>
      </w:ins>
      <w:ins w:id="65" w:author="מיכל גדות" w:date="2021-10-08T14:10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66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ה תרצה אותו </w:t>
        </w:r>
        <w:r w:rsidR="00A234F0"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67" w:author="מיכל גדות" w:date="2021-10-08T14:10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ותמצא את הדרך לתת לו אחוזים שיישאר אי</w:t>
        </w:r>
        <w:r w:rsidR="00A234F0"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68" w:author="מיכל גדות" w:date="2021-10-08T14:16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תך...</w:t>
        </w:r>
      </w:ins>
    </w:p>
    <w:p w14:paraId="26827DE6" w14:textId="71DAC360" w:rsidR="00A234F0" w:rsidRPr="00C42178" w:rsidRDefault="00A234F0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520"/>
        <w:jc w:val="both"/>
        <w:rPr>
          <w:rFonts w:asciiTheme="minorHAnsi" w:eastAsia="Rubik" w:hAnsiTheme="minorHAnsi" w:cstheme="minorHAnsi"/>
          <w:color w:val="000000"/>
          <w:sz w:val="24"/>
          <w:szCs w:val="24"/>
          <w:rtl/>
        </w:rPr>
      </w:pPr>
      <w:ins w:id="69" w:author="מיכל גדות" w:date="2021-10-08T14:14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70" w:author="מיכל גדות" w:date="2021-10-08T14:16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 xml:space="preserve">ההיפך הוא הנכון... אם הוא מתעקש על זה </w:t>
        </w:r>
      </w:ins>
      <w:ins w:id="71" w:author="מיכל גדות" w:date="2021-10-08T14:15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72" w:author="מיכל גדות" w:date="2021-10-08T14:16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סימן שכנראה הוא לא בטוח שיוכל להשיג את ההכנסות במעלה הדרך</w:t>
        </w:r>
      </w:ins>
      <w:ins w:id="73" w:author="מיכל גדות" w:date="2021-10-08T14:16:00Z">
        <w:r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 xml:space="preserve">, אחרת זה לא יפריע לו </w:t>
        </w:r>
      </w:ins>
      <w:ins w:id="74" w:author="מיכל גדות" w:date="2021-10-08T14:17:00Z">
        <w:r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</w:rPr>
          <w:t>להוריד את זה.</w:t>
        </w:r>
      </w:ins>
      <w:ins w:id="75" w:author="מיכל גדות" w:date="2021-10-08T14:16:00Z">
        <w:r w:rsidRPr="00A234F0">
          <w:rPr>
            <w:rFonts w:asciiTheme="minorHAnsi" w:eastAsia="Rubik" w:hAnsiTheme="minorHAnsi" w:cstheme="minorHAnsi" w:hint="cs"/>
            <w:color w:val="000000"/>
            <w:sz w:val="24"/>
            <w:szCs w:val="24"/>
            <w:highlight w:val="yellow"/>
            <w:rtl/>
            <w:rPrChange w:id="76" w:author="מיכל גדות" w:date="2021-10-08T14:16:00Z">
              <w:rPr>
                <w:rFonts w:asciiTheme="minorHAnsi" w:eastAsia="Rubik" w:hAnsiTheme="minorHAnsi" w:cstheme="minorHAnsi" w:hint="cs"/>
                <w:color w:val="000000"/>
                <w:sz w:val="24"/>
                <w:szCs w:val="24"/>
                <w:rtl/>
              </w:rPr>
            </w:rPrChange>
          </w:rPr>
          <w:t>..</w:t>
        </w:r>
      </w:ins>
    </w:p>
    <w:p w14:paraId="07E01015" w14:textId="77777777" w:rsidR="00C42178" w:rsidRPr="00C42178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ind w:left="1240"/>
        <w:rPr>
          <w:rFonts w:asciiTheme="minorHAnsi" w:eastAsia="Rubik" w:hAnsiTheme="minorHAnsi" w:cstheme="minorHAnsi"/>
          <w:sz w:val="24"/>
          <w:szCs w:val="24"/>
          <w:rtl/>
        </w:rPr>
      </w:pPr>
    </w:p>
    <w:p w14:paraId="39D5A762" w14:textId="77777777" w:rsidR="00C42178" w:rsidRPr="00C42178" w:rsidRDefault="00C42178" w:rsidP="00C4217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Rubik" w:hAnsiTheme="minorHAnsi" w:cstheme="minorHAnsi"/>
          <w:sz w:val="24"/>
          <w:szCs w:val="24"/>
        </w:rPr>
      </w:pPr>
      <w:r w:rsidRPr="00C42178">
        <w:rPr>
          <w:rFonts w:asciiTheme="minorHAnsi" w:eastAsia="Rubik" w:hAnsiTheme="minorHAnsi" w:cstheme="minorHAnsi"/>
          <w:sz w:val="24"/>
          <w:szCs w:val="24"/>
          <w:u w:val="single"/>
          <w:rtl/>
        </w:rPr>
        <w:t xml:space="preserve">בכל נקודה במהלך השנה הראשונה לשותפות </w:t>
      </w:r>
      <w:r w:rsidRPr="00C42178">
        <w:rPr>
          <w:rFonts w:asciiTheme="minorHAnsi" w:eastAsia="Rubik" w:hAnsiTheme="minorHAnsi" w:cstheme="minorHAnsi"/>
          <w:sz w:val="24"/>
          <w:szCs w:val="24"/>
          <w:rtl/>
        </w:rPr>
        <w:t>- במידה והשותפות לא תצליח,</w:t>
      </w:r>
      <w:r w:rsidRPr="00C42178">
        <w:rPr>
          <w:rFonts w:asciiTheme="minorHAnsi" w:eastAsia="Rubik" w:hAnsiTheme="minorHAnsi" w:cstheme="minorHAnsi"/>
          <w:sz w:val="24"/>
          <w:szCs w:val="24"/>
          <w:rtl/>
        </w:rPr>
        <w:br/>
        <w:t xml:space="preserve">נוכל לרכוש מיואב </w:t>
      </w:r>
      <w:proofErr w:type="spellStart"/>
      <w:r w:rsidRPr="00C42178">
        <w:rPr>
          <w:rFonts w:asciiTheme="minorHAnsi" w:eastAsia="Rubik" w:hAnsiTheme="minorHAnsi" w:cstheme="minorHAnsi"/>
          <w:sz w:val="24"/>
          <w:szCs w:val="24"/>
          <w:rtl/>
        </w:rPr>
        <w:t>לאביוד</w:t>
      </w:r>
      <w:proofErr w:type="spellEnd"/>
      <w:r w:rsidRPr="00C42178">
        <w:rPr>
          <w:rFonts w:asciiTheme="minorHAnsi" w:eastAsia="Rubik" w:hAnsiTheme="minorHAnsi" w:cstheme="minorHAnsi"/>
          <w:sz w:val="24"/>
          <w:szCs w:val="24"/>
          <w:rtl/>
        </w:rPr>
        <w:t xml:space="preserve"> את האחוזים שיואב </w:t>
      </w:r>
      <w:proofErr w:type="spellStart"/>
      <w:r w:rsidRPr="00C42178">
        <w:rPr>
          <w:rFonts w:asciiTheme="minorHAnsi" w:eastAsia="Rubik" w:hAnsiTheme="minorHAnsi" w:cstheme="minorHAnsi"/>
          <w:sz w:val="24"/>
          <w:szCs w:val="24"/>
          <w:rtl/>
        </w:rPr>
        <w:t>לאביוד</w:t>
      </w:r>
      <w:proofErr w:type="spellEnd"/>
      <w:r w:rsidRPr="00C42178">
        <w:rPr>
          <w:rFonts w:asciiTheme="minorHAnsi" w:eastAsia="Rubik" w:hAnsiTheme="minorHAnsi" w:cstheme="minorHAnsi"/>
          <w:sz w:val="24"/>
          <w:szCs w:val="24"/>
          <w:rtl/>
        </w:rPr>
        <w:t xml:space="preserve"> צבר במיזם ע"י תשלום כספי.</w:t>
      </w:r>
    </w:p>
    <w:p w14:paraId="54832574" w14:textId="20198A2B" w:rsidR="00C42178" w:rsidRDefault="00C42178" w:rsidP="00C421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240"/>
        <w:rPr>
          <w:ins w:id="77" w:author="מיכל גדות" w:date="2021-10-08T14:10:00Z"/>
          <w:rFonts w:asciiTheme="minorHAnsi" w:eastAsia="Rubik" w:hAnsiTheme="minorHAnsi" w:cstheme="minorHAnsi"/>
          <w:sz w:val="24"/>
          <w:szCs w:val="24"/>
          <w:rtl/>
        </w:rPr>
      </w:pPr>
      <w:r w:rsidRPr="00C42178">
        <w:rPr>
          <w:rFonts w:asciiTheme="minorHAnsi" w:eastAsia="Rubik" w:hAnsiTheme="minorHAnsi" w:cstheme="minorHAnsi"/>
          <w:sz w:val="24"/>
          <w:szCs w:val="24"/>
          <w:rtl/>
        </w:rPr>
        <w:t xml:space="preserve">התשלום יהיה האחוז מתוך סך המכירות שהצטברו במהלך התקופה שלנו ביחד (החל מחתימת החוזה) בהתאם לכמות האחוזים בצורת מניות שצבר יואב </w:t>
      </w:r>
      <w:proofErr w:type="spellStart"/>
      <w:r w:rsidRPr="00C42178">
        <w:rPr>
          <w:rFonts w:asciiTheme="minorHAnsi" w:eastAsia="Rubik" w:hAnsiTheme="minorHAnsi" w:cstheme="minorHAnsi"/>
          <w:sz w:val="24"/>
          <w:szCs w:val="24"/>
          <w:rtl/>
        </w:rPr>
        <w:t>לאביוד</w:t>
      </w:r>
      <w:proofErr w:type="spellEnd"/>
      <w:r w:rsidRPr="00C42178">
        <w:rPr>
          <w:rFonts w:asciiTheme="minorHAnsi" w:eastAsia="Rubik" w:hAnsiTheme="minorHAnsi" w:cstheme="minorHAnsi"/>
          <w:sz w:val="24"/>
          <w:szCs w:val="24"/>
          <w:rtl/>
        </w:rPr>
        <w:t xml:space="preserve"> בהתאמה.</w:t>
      </w:r>
    </w:p>
    <w:p w14:paraId="0ED64AD9" w14:textId="50FCC4E4" w:rsidR="00A234F0" w:rsidRPr="00C42178" w:rsidRDefault="00A234F0" w:rsidP="00C421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240"/>
        <w:rPr>
          <w:rFonts w:asciiTheme="minorHAnsi" w:eastAsia="Rubik" w:hAnsiTheme="minorHAnsi" w:cstheme="minorHAnsi"/>
          <w:sz w:val="24"/>
          <w:szCs w:val="24"/>
        </w:rPr>
      </w:pPr>
      <w:ins w:id="78" w:author="מיכל גדות" w:date="2021-10-08T14:11:00Z">
        <w:r w:rsidRPr="00A234F0">
          <w:rPr>
            <w:rFonts w:asciiTheme="minorHAnsi" w:eastAsia="Rubik" w:hAnsiTheme="minorHAnsi" w:cstheme="minorHAnsi" w:hint="cs"/>
            <w:sz w:val="24"/>
            <w:szCs w:val="24"/>
            <w:highlight w:val="yellow"/>
            <w:rtl/>
            <w:rPrChange w:id="79" w:author="מיכל גדות" w:date="2021-10-08T14:12:00Z">
              <w:rPr>
                <w:rFonts w:asciiTheme="minorHAnsi" w:eastAsia="Rubik" w:hAnsiTheme="minorHAnsi" w:cstheme="minorHAnsi" w:hint="cs"/>
                <w:sz w:val="24"/>
                <w:szCs w:val="24"/>
                <w:rtl/>
              </w:rPr>
            </w:rPrChange>
          </w:rPr>
          <w:t>(מעולה !!!! ממליץ להפוך את זה לשלוש שנים</w:t>
        </w:r>
      </w:ins>
      <w:ins w:id="80" w:author="מיכל גדות" w:date="2021-10-08T14:12:00Z">
        <w:r w:rsidRPr="00A234F0">
          <w:rPr>
            <w:rFonts w:asciiTheme="minorHAnsi" w:eastAsia="Rubik" w:hAnsiTheme="minorHAnsi" w:cstheme="minorHAnsi" w:hint="cs"/>
            <w:sz w:val="24"/>
            <w:szCs w:val="24"/>
            <w:highlight w:val="yellow"/>
            <w:rtl/>
            <w:rPrChange w:id="81" w:author="מיכל גדות" w:date="2021-10-08T14:12:00Z">
              <w:rPr>
                <w:rFonts w:asciiTheme="minorHAnsi" w:eastAsia="Rubik" w:hAnsiTheme="minorHAnsi" w:cstheme="minorHAnsi" w:hint="cs"/>
                <w:sz w:val="24"/>
                <w:szCs w:val="24"/>
                <w:rtl/>
              </w:rPr>
            </w:rPrChange>
          </w:rPr>
          <w:t>)</w:t>
        </w:r>
      </w:ins>
    </w:p>
    <w:p w14:paraId="4640BE96" w14:textId="77777777" w:rsidR="00C42178" w:rsidRPr="00C42178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Rubik" w:hAnsiTheme="minorHAnsi" w:cstheme="minorHAnsi"/>
          <w:sz w:val="24"/>
          <w:szCs w:val="24"/>
          <w:rtl/>
        </w:rPr>
      </w:pPr>
    </w:p>
    <w:p w14:paraId="3CDC6C77" w14:textId="77777777" w:rsidR="00C42178" w:rsidRPr="00582A47" w:rsidRDefault="00C42178" w:rsidP="00C4217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ubik" w:eastAsia="Rubik" w:hAnsi="Rubik" w:cs="Rubik"/>
          <w:rtl/>
        </w:rPr>
      </w:pPr>
      <w:r w:rsidRPr="00C42178">
        <w:rPr>
          <w:rFonts w:asciiTheme="minorHAnsi" w:eastAsia="Rubik" w:hAnsiTheme="minorHAnsi" w:cstheme="minorHAnsi"/>
          <w:sz w:val="24"/>
          <w:szCs w:val="24"/>
          <w:rtl/>
        </w:rPr>
        <w:t xml:space="preserve">(לדוגמה אם אחרי שנה מכרנו 300,000 ₪ ויואב צבר 6 אחוז. אז נוכל לקנות מהם את האחוזים ע"י תשלום של </w:t>
      </w:r>
      <w:r w:rsidRPr="00C42178">
        <w:rPr>
          <w:rFonts w:asciiTheme="minorHAnsi" w:eastAsia="Rubik" w:hAnsiTheme="minorHAnsi" w:cstheme="minorHAnsi"/>
          <w:sz w:val="24"/>
          <w:szCs w:val="24"/>
        </w:rPr>
        <w:t>18,000</w:t>
      </w:r>
      <w:r w:rsidRPr="00C42178">
        <w:rPr>
          <w:rFonts w:asciiTheme="minorHAnsi" w:eastAsia="Rubik" w:hAnsiTheme="minorHAnsi" w:cstheme="minorHAnsi"/>
          <w:sz w:val="24"/>
          <w:szCs w:val="24"/>
          <w:rtl/>
        </w:rPr>
        <w:t xml:space="preserve"> ש"ח )</w:t>
      </w:r>
      <w:r w:rsidRPr="00582A47">
        <w:rPr>
          <w:rFonts w:ascii="Rubik" w:eastAsia="Rubik" w:hAnsi="Rubik" w:cs="Rubik"/>
          <w:rtl/>
        </w:rPr>
        <w:br/>
      </w:r>
    </w:p>
    <w:p w14:paraId="2F896E95" w14:textId="77777777" w:rsidR="00185D41" w:rsidRDefault="00185D41" w:rsidP="00C42178"/>
    <w:sectPr w:rsidR="0018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2D80"/>
    <w:multiLevelType w:val="multilevel"/>
    <w:tmpl w:val="949E192E"/>
    <w:lvl w:ilvl="0">
      <w:start w:val="1"/>
      <w:numFmt w:val="lowerLetter"/>
      <w:lvlText w:val="%1."/>
      <w:lvlJc w:val="left"/>
      <w:pPr>
        <w:ind w:left="1240" w:hanging="360"/>
      </w:pPr>
    </w:lvl>
    <w:lvl w:ilvl="1">
      <w:start w:val="1"/>
      <w:numFmt w:val="lowerLetter"/>
      <w:lvlText w:val="%2."/>
      <w:lvlJc w:val="left"/>
      <w:pPr>
        <w:ind w:left="1960" w:hanging="360"/>
      </w:pPr>
    </w:lvl>
    <w:lvl w:ilvl="2">
      <w:start w:val="1"/>
      <w:numFmt w:val="lowerRoman"/>
      <w:lvlText w:val="%3."/>
      <w:lvlJc w:val="right"/>
      <w:pPr>
        <w:ind w:left="2680" w:hanging="180"/>
      </w:pPr>
    </w:lvl>
    <w:lvl w:ilvl="3">
      <w:start w:val="1"/>
      <w:numFmt w:val="decimal"/>
      <w:lvlText w:val="%4."/>
      <w:lvlJc w:val="left"/>
      <w:pPr>
        <w:ind w:left="3400" w:hanging="360"/>
      </w:pPr>
    </w:lvl>
    <w:lvl w:ilvl="4">
      <w:start w:val="1"/>
      <w:numFmt w:val="lowerLetter"/>
      <w:lvlText w:val="%5."/>
      <w:lvlJc w:val="left"/>
      <w:pPr>
        <w:ind w:left="4120" w:hanging="360"/>
      </w:pPr>
    </w:lvl>
    <w:lvl w:ilvl="5">
      <w:start w:val="1"/>
      <w:numFmt w:val="lowerRoman"/>
      <w:lvlText w:val="%6."/>
      <w:lvlJc w:val="right"/>
      <w:pPr>
        <w:ind w:left="4840" w:hanging="180"/>
      </w:pPr>
    </w:lvl>
    <w:lvl w:ilvl="6">
      <w:start w:val="1"/>
      <w:numFmt w:val="decimal"/>
      <w:lvlText w:val="%7."/>
      <w:lvlJc w:val="left"/>
      <w:pPr>
        <w:ind w:left="5560" w:hanging="360"/>
      </w:pPr>
    </w:lvl>
    <w:lvl w:ilvl="7">
      <w:start w:val="1"/>
      <w:numFmt w:val="lowerLetter"/>
      <w:lvlText w:val="%8."/>
      <w:lvlJc w:val="left"/>
      <w:pPr>
        <w:ind w:left="6280" w:hanging="360"/>
      </w:pPr>
    </w:lvl>
    <w:lvl w:ilvl="8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מיכל גדות">
    <w15:presenceInfo w15:providerId="None" w15:userId="מיכל גדו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37"/>
    <w:rsid w:val="00185D41"/>
    <w:rsid w:val="00630A37"/>
    <w:rsid w:val="00803836"/>
    <w:rsid w:val="00A234F0"/>
    <w:rsid w:val="00C4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D347"/>
  <w15:chartTrackingRefBased/>
  <w15:docId w15:val="{FAA51F08-4F3E-4372-A7D7-438D9CC0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78"/>
    <w:pPr>
      <w:bidi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מיכל גדות</cp:lastModifiedBy>
  <cp:revision>3</cp:revision>
  <dcterms:created xsi:type="dcterms:W3CDTF">2021-10-08T10:45:00Z</dcterms:created>
  <dcterms:modified xsi:type="dcterms:W3CDTF">2021-10-08T11:17:00Z</dcterms:modified>
</cp:coreProperties>
</file>